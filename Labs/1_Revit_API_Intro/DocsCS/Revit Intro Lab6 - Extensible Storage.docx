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bookmarkStart w:id="0" w:name="_GoBack"/>
      <w:bookmarkEnd w:id="0"/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978A7" w:rsidRDefault="00E978A7" w:rsidP="00E978A7">
      <w:pPr>
        <w:jc w:val="right"/>
      </w:pPr>
      <w:r>
        <w:t>Created by A. Nagy, May 2011</w:t>
      </w:r>
      <w:r>
        <w:br/>
        <w:t>Updated by DevTech AEC WG</w:t>
      </w:r>
      <w:r>
        <w:br/>
        <w:t xml:space="preserve">Last modified: </w:t>
      </w:r>
      <w:r w:rsidR="007C584F">
        <w:fldChar w:fldCharType="begin"/>
      </w:r>
      <w:r w:rsidR="007C584F">
        <w:instrText xml:space="preserve"> DATE \@ "M/d/yyyy" </w:instrText>
      </w:r>
      <w:r w:rsidR="007C584F">
        <w:fldChar w:fldCharType="separate"/>
      </w:r>
      <w:ins w:id="1" w:author="Aaron Lu" w:date="2015-03-09T15:17:00Z">
        <w:r w:rsidR="00972259">
          <w:rPr>
            <w:noProof/>
          </w:rPr>
          <w:t>3/9/2015</w:t>
        </w:r>
      </w:ins>
      <w:del w:id="2" w:author="Aaron Lu" w:date="2015-03-09T15:17:00Z">
        <w:r w:rsidR="00AA033C" w:rsidDel="00972259">
          <w:rPr>
            <w:noProof/>
          </w:rPr>
          <w:delText>2/13/2015</w:delText>
        </w:r>
      </w:del>
      <w:r w:rsidR="007C584F">
        <w:rPr>
          <w:noProof/>
        </w:rPr>
        <w:fldChar w:fldCharType="end"/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3" w:name="OLE_LINK1"/>
      <w:bookmarkStart w:id="4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E1FED">
        <w:t xml:space="preserve">use </w:t>
      </w:r>
      <w:r w:rsidR="003972A7">
        <w:t>Extensible S</w:t>
      </w:r>
      <w:r w:rsidR="00EE1FED">
        <w:t xml:space="preserve">torage </w:t>
      </w:r>
      <w:r w:rsidR="003972A7">
        <w:t xml:space="preserve">mechanism </w:t>
      </w:r>
      <w:r w:rsidR="00EE1FED">
        <w:t xml:space="preserve">to add </w:t>
      </w:r>
      <w:r w:rsidR="003972A7">
        <w:t xml:space="preserve">custom </w:t>
      </w:r>
      <w:r w:rsidR="00EE1FED">
        <w:t xml:space="preserve">data to </w:t>
      </w:r>
      <w:r w:rsidR="003972A7">
        <w:t>a Revit element.</w:t>
      </w:r>
      <w:r w:rsidR="00055C18">
        <w:t xml:space="preserve"> </w:t>
      </w:r>
      <w:r w:rsidR="00963C17">
        <w:t>During the course of building a command, w</w:t>
      </w:r>
      <w:r w:rsidR="00166F35">
        <w:t xml:space="preserve">e’ll </w:t>
      </w:r>
      <w:r w:rsidR="00963C17">
        <w:t>also cover Selection Filter and Transaction. We’ll learn how to</w:t>
      </w:r>
      <w:r w:rsidR="00166F35">
        <w:t xml:space="preserve">: </w:t>
      </w:r>
    </w:p>
    <w:p w:rsidR="003972A7" w:rsidRDefault="003972A7" w:rsidP="003972A7">
      <w:pPr>
        <w:pStyle w:val="ListParagraph"/>
        <w:numPr>
          <w:ilvl w:val="0"/>
          <w:numId w:val="1"/>
        </w:numPr>
      </w:pPr>
      <w:r>
        <w:t>Define a storage data “Schema” and attach an instance of it to an Revit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972A7">
        <w:t xml:space="preserve">manual </w:t>
      </w:r>
      <w:r>
        <w:t>Transaction</w:t>
      </w:r>
      <w:r w:rsidR="003972A7">
        <w:t xml:space="preserve"> mode </w:t>
      </w:r>
    </w:p>
    <w:bookmarkEnd w:id="3"/>
    <w:bookmarkEnd w:id="4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1F16CD">
        <w:t>WallSocketLocation</w:t>
      </w:r>
      <w:proofErr w:type="spellEnd"/>
      <w:r w:rsidR="00B10B25">
        <w:t xml:space="preserve"> S</w:t>
      </w:r>
      <w:r w:rsidR="001F16CD">
        <w:t xml:space="preserve">chema with two 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972A7">
        <w:t xml:space="preserve">, </w:t>
      </w:r>
      <w:r w:rsidR="00963C17">
        <w:t xml:space="preserve">and attach </w:t>
      </w:r>
      <w:r w:rsidR="003972A7">
        <w:t xml:space="preserve">its Entity (or instance) </w:t>
      </w:r>
      <w:r w:rsidR="00963C17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 xml:space="preserve">Ask </w:t>
      </w:r>
      <w:r w:rsidR="00225884">
        <w:t xml:space="preserve">the </w:t>
      </w:r>
      <w:r>
        <w:t>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081A22" w:rsidP="00235B97">
      <w:pPr>
        <w:pStyle w:val="ListParagraph"/>
        <w:numPr>
          <w:ilvl w:val="0"/>
          <w:numId w:val="4"/>
        </w:numPr>
      </w:pPr>
      <w:r>
        <w:t>Define a N</w:t>
      </w:r>
      <w:r w:rsidR="005D7222">
        <w:t>ew External Command</w:t>
      </w:r>
      <w:r>
        <w:t xml:space="preserve"> with Manual Transaction M</w:t>
      </w:r>
      <w:r w:rsidR="00B10B25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B10B2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081A22">
        <w:t xml:space="preserve">and Attach </w:t>
      </w:r>
      <w:r w:rsidR="00851453">
        <w:t>a Schema</w:t>
      </w:r>
      <w:r>
        <w:t xml:space="preserve"> </w:t>
      </w:r>
      <w:r w:rsidR="00081A22">
        <w:t>Entity to a Wall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3972A7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5" w:name="defineExternalCommand"/>
      <w:r>
        <w:rPr>
          <w:b/>
          <w:sz w:val="28"/>
        </w:rPr>
        <w:t>Define a</w:t>
      </w:r>
      <w:r w:rsidR="00081A22">
        <w:rPr>
          <w:b/>
          <w:sz w:val="28"/>
        </w:rPr>
        <w:t xml:space="preserve"> N</w:t>
      </w:r>
      <w:r w:rsidR="00914EEF">
        <w:rPr>
          <w:b/>
          <w:sz w:val="28"/>
        </w:rPr>
        <w:t>ew External Command</w:t>
      </w:r>
      <w:bookmarkEnd w:id="5"/>
      <w:r w:rsidR="00A46817">
        <w:rPr>
          <w:b/>
          <w:sz w:val="28"/>
        </w:rPr>
        <w:t xml:space="preserve"> </w:t>
      </w:r>
      <w:r w:rsidR="00081A22">
        <w:rPr>
          <w:b/>
          <w:sz w:val="28"/>
        </w:rPr>
        <w:t>with Manual Transaction Mode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:rsidR="00B10B25" w:rsidRDefault="00B10B25" w:rsidP="006326E7">
      <w:pPr>
        <w:autoSpaceDE w:val="0"/>
        <w:autoSpaceDN w:val="0"/>
        <w:adjustRightInd w:val="0"/>
        <w:spacing w:after="0" w:line="240" w:lineRule="auto"/>
      </w:pPr>
    </w:p>
    <w:p w:rsidR="00B10B25" w:rsidRDefault="00B10B25" w:rsidP="005224F1">
      <w:pPr>
        <w:rPr>
          <w:b/>
        </w:rPr>
      </w:pPr>
      <w:bookmarkStart w:id="6" w:name="OLE_LINK3"/>
      <w:bookmarkStart w:id="7" w:name="OLE_LINK4"/>
      <w:r w:rsidRPr="00B10B25">
        <w:t xml:space="preserve">Below </w:t>
      </w:r>
      <w:r>
        <w:t xml:space="preserve">is </w:t>
      </w:r>
      <w:r w:rsidR="00EA65C5">
        <w:t>the sta</w:t>
      </w:r>
      <w:r w:rsidR="005224F1">
        <w:t xml:space="preserve">rting point of our new command.  </w:t>
      </w:r>
      <w:bookmarkEnd w:id="6"/>
      <w:bookmarkEnd w:id="7"/>
    </w:p>
    <w:p w:rsidR="009C0251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B6C10">
        <w:rPr>
          <w:b/>
        </w:rPr>
        <w:t>&lt;C#&gt;</w:t>
      </w:r>
      <w:r>
        <w:br/>
      </w:r>
      <w:r w:rsidR="005D7222">
        <w:rPr>
          <w:rFonts w:ascii="Courier New" w:hAnsi="Courier New" w:cs="Courier New"/>
          <w:noProof/>
          <w:color w:val="008000"/>
          <w:sz w:val="20"/>
          <w:szCs w:val="20"/>
        </w:rPr>
        <w:t xml:space="preserve">// 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TransactionMode</w:t>
      </w:r>
      <w:r w:rsidR="001F16CD">
        <w:rPr>
          <w:rFonts w:ascii="Courier New" w:hAnsi="Courier New" w:cs="Courier New"/>
          <w:noProof/>
          <w:sz w:val="20"/>
          <w:szCs w:val="20"/>
        </w:rPr>
        <w:t>.Manual</w:t>
      </w:r>
      <w:r>
        <w:rPr>
          <w:rFonts w:ascii="Courier New" w:hAnsi="Courier New" w:cs="Courier New"/>
          <w:noProof/>
          <w:sz w:val="20"/>
          <w:szCs w:val="20"/>
        </w:rPr>
        <w:t xml:space="preserve">)]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F16CD">
        <w:rPr>
          <w:rFonts w:ascii="Courier New" w:hAnsi="Courier New" w:cs="Courier New"/>
          <w:noProof/>
          <w:color w:val="2B91AF"/>
          <w:sz w:val="20"/>
          <w:szCs w:val="20"/>
        </w:rPr>
        <w:t>ExtensibleStorage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C0251" w:rsidRDefault="009C0251" w:rsidP="001F16CD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 </w:t>
      </w:r>
    </w:p>
    <w:p w:rsidR="00B10B2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Execute(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ExternalCommandData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commandData,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message, </w:t>
      </w:r>
    </w:p>
    <w:p w:rsidR="009C0251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ElementSet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elements)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30528E">
        <w:rPr>
          <w:rFonts w:ascii="Courier New" w:hAnsi="Courier New" w:cs="Courier New"/>
          <w:noProof/>
          <w:color w:val="008000"/>
          <w:sz w:val="20"/>
          <w:szCs w:val="20"/>
        </w:rPr>
        <w:t>//  G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et the access to the top most objects. </w:t>
      </w:r>
    </w:p>
    <w:p w:rsidR="009C0251" w:rsidRPr="00EA65C5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  </w:t>
      </w:r>
      <w:r w:rsidR="009C0251" w:rsidRPr="00EA65C5">
        <w:rPr>
          <w:rFonts w:ascii="Courier New" w:hAnsi="Courier New" w:cs="Courier New"/>
          <w:noProof/>
          <w:color w:val="2B91AF"/>
          <w:sz w:val="20"/>
          <w:szCs w:val="20"/>
        </w:rPr>
        <w:t>UIDocument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ui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Doc = </w:t>
      </w:r>
      <w:r w:rsidRPr="00EA65C5">
        <w:rPr>
          <w:rFonts w:ascii="Courier New" w:hAnsi="Courier New" w:cs="Courier New"/>
          <w:noProof/>
          <w:sz w:val="20"/>
          <w:szCs w:val="20"/>
        </w:rPr>
        <w:t>commandData.Application.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ActiveUIDocument; </w:t>
      </w:r>
    </w:p>
    <w:p w:rsidR="009C0251" w:rsidRPr="00EA65C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DE48DB" w:rsidRPr="00EA65C5">
        <w:rPr>
          <w:rFonts w:ascii="Courier New" w:hAnsi="Courier New" w:cs="Courier New"/>
          <w:noProof/>
          <w:color w:val="2B91AF"/>
          <w:sz w:val="20"/>
          <w:szCs w:val="20"/>
        </w:rPr>
        <w:t>Document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doc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=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>uiDoc.Document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DE48DB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0528E"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</w:p>
    <w:p w:rsidR="00DE48DB" w:rsidRPr="00743D48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 trans = </w:t>
      </w:r>
      <w:r w:rsidRPr="00743D4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 xml:space="preserve"> Transaction</w:t>
      </w:r>
      <w:r w:rsidR="00743D48">
        <w:rPr>
          <w:rFonts w:ascii="Courier New" w:hAnsi="Courier New" w:cs="Courier New"/>
          <w:noProof/>
          <w:sz w:val="20"/>
          <w:szCs w:val="20"/>
        </w:rPr>
        <w:t>(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doc, </w:t>
      </w:r>
      <w:r w:rsidRPr="00743D48">
        <w:rPr>
          <w:rFonts w:ascii="Courier New" w:hAnsi="Courier New" w:cs="Courier New"/>
          <w:noProof/>
          <w:color w:val="A31515"/>
          <w:sz w:val="20"/>
          <w:szCs w:val="20"/>
        </w:rPr>
        <w:t>"Extensible Storage"</w:t>
      </w:r>
      <w:r w:rsidRPr="00743D48">
        <w:rPr>
          <w:rFonts w:ascii="Courier New" w:hAnsi="Courier New" w:cs="Courier New"/>
          <w:noProof/>
          <w:sz w:val="20"/>
          <w:szCs w:val="20"/>
        </w:rPr>
        <w:t>);</w:t>
      </w:r>
    </w:p>
    <w:p w:rsidR="009C0251" w:rsidRPr="00DE48DB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48DB">
        <w:rPr>
          <w:rFonts w:ascii="Courier New" w:hAnsi="Courier New" w:cs="Courier New"/>
          <w:noProof/>
          <w:sz w:val="20"/>
          <w:szCs w:val="20"/>
        </w:rPr>
        <w:t xml:space="preserve">        trans.Start();        </w:t>
      </w:r>
      <w:r w:rsidR="009C0251" w:rsidRPr="00DE48D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0251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...</w:t>
      </w: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E48DB">
        <w:rPr>
          <w:rFonts w:ascii="Courier New" w:hAnsi="Courier New" w:cs="Courier New"/>
          <w:noProof/>
          <w:sz w:val="20"/>
          <w:szCs w:val="20"/>
        </w:rPr>
        <w:t>trans.Commit();</w:t>
      </w:r>
    </w:p>
    <w:p w:rsidR="0030528E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.Succeeded;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326E7" w:rsidRPr="00B10B25" w:rsidRDefault="006326E7" w:rsidP="009C0251">
      <w:pPr>
        <w:shd w:val="clear" w:color="000000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3B6C10">
        <w:rPr>
          <w:b/>
        </w:rPr>
        <w:t>&lt;/C#&gt;</w:t>
      </w:r>
      <w:r>
        <w:t xml:space="preserve"> </w:t>
      </w:r>
    </w:p>
    <w:p w:rsidR="00EA65C5" w:rsidRPr="00EA65C5" w:rsidRDefault="00EA65C5" w:rsidP="0030528E">
      <w:pPr>
        <w:rPr>
          <w:rFonts w:ascii="Arial" w:hAnsi="Arial" w:cs="Arial"/>
          <w:b/>
          <w:sz w:val="20"/>
          <w:szCs w:val="20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proofErr w:type="gramStart"/>
      <w:r>
        <w:t>Pic</w:t>
      </w:r>
      <w:r w:rsidR="00AF6BAF">
        <w:t>kObject</w:t>
      </w:r>
      <w:proofErr w:type="spellEnd"/>
      <w:r w:rsidR="00AF6BAF">
        <w:t>(</w:t>
      </w:r>
      <w:proofErr w:type="gramEnd"/>
      <w:r w:rsidR="00AF6BAF">
        <w:t>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proofErr w:type="gramStart"/>
      <w:r>
        <w:t>AllowEleme</w:t>
      </w:r>
      <w:r w:rsidR="00AF6BAF">
        <w:t>n</w:t>
      </w:r>
      <w:r>
        <w:t>t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242146">
        <w:rPr>
          <w:sz w:val="20"/>
          <w:shd w:val="clear" w:color="auto" w:fill="E6E6E6"/>
        </w:rPr>
        <w:t xml:space="preserve"> </w:t>
      </w:r>
      <w:proofErr w:type="gramStart"/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Pr="00242146">
        <w:rPr>
          <w:sz w:val="20"/>
          <w:shd w:val="clear" w:color="auto" w:fill="E6E6E6"/>
        </w:rPr>
        <w:t xml:space="preserve"> :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ISelectionFilter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AllowElement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Element</w:t>
      </w:r>
      <w:r w:rsidRPr="00242146">
        <w:rPr>
          <w:sz w:val="20"/>
          <w:shd w:val="clear" w:color="auto" w:fill="E6E6E6"/>
        </w:rPr>
        <w:t xml:space="preserve"> e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e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AllowReference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242146">
        <w:rPr>
          <w:sz w:val="20"/>
          <w:shd w:val="clear" w:color="auto" w:fill="E6E6E6"/>
        </w:rPr>
        <w:t xml:space="preserve"> r,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242146">
        <w:rPr>
          <w:sz w:val="20"/>
          <w:shd w:val="clear" w:color="auto" w:fill="E6E6E6"/>
        </w:rPr>
        <w:t xml:space="preserve"> p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b/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}</w:t>
      </w:r>
    </w:p>
    <w:p w:rsidR="00B372A7" w:rsidRDefault="00B372A7" w:rsidP="00B372A7">
      <w:pPr>
        <w:shd w:val="pct10" w:color="auto" w:fill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// Pick a wall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05586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r = uiDoc.Selection.PickObject(</w:t>
      </w:r>
    </w:p>
    <w:p w:rsidR="00851453" w:rsidRPr="00851453" w:rsidRDefault="0005586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ObjectType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.Element,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="00851453">
        <w:rPr>
          <w:rFonts w:ascii="Courier New" w:hAnsi="Courier New" w:cs="Courier New"/>
          <w:noProof/>
          <w:sz w:val="20"/>
          <w:szCs w:val="20"/>
        </w:rPr>
        <w:t>()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>
        <w:rPr>
          <w:rFonts w:ascii="Courier New" w:hAnsi="Courier New" w:cs="Courier New"/>
          <w:noProof/>
          <w:sz w:val="20"/>
          <w:szCs w:val="20"/>
        </w:rPr>
        <w:t xml:space="preserve"> wall = doc.GetElement(r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851453">
        <w:rPr>
          <w:rFonts w:ascii="Courier New" w:hAnsi="Courier New" w:cs="Courier New"/>
          <w:noProof/>
          <w:sz w:val="20"/>
          <w:szCs w:val="20"/>
        </w:rPr>
        <w:t>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055863">
        <w:rPr>
          <w:b/>
          <w:sz w:val="28"/>
        </w:rPr>
        <w:t xml:space="preserve">and Attach an Entity to a Wall </w:t>
      </w: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>es a GUID that will id</w:t>
      </w:r>
      <w:r>
        <w:t>entify the schema later on. L</w:t>
      </w:r>
      <w:r w:rsidR="00851453">
        <w:t xml:space="preserve">et’s declare this GUID in our </w:t>
      </w:r>
      <w:proofErr w:type="spellStart"/>
      <w:r w:rsidR="00851453">
        <w:t>ExtensibleStorage</w:t>
      </w:r>
      <w:proofErr w:type="spellEnd"/>
      <w:r w:rsidR="00851453">
        <w:t xml:space="preserve"> class:</w:t>
      </w:r>
      <w:r w:rsidR="00851453">
        <w:br/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sz w:val="20"/>
          <w:szCs w:val="20"/>
        </w:rPr>
        <w:t>_guid =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sz w:val="20"/>
          <w:szCs w:val="20"/>
        </w:rPr>
        <w:t>(</w:t>
      </w:r>
      <w:r w:rsidRPr="00851453">
        <w:rPr>
          <w:rFonts w:ascii="Courier New" w:hAnsi="Courier New" w:cs="Courier New"/>
          <w:noProof/>
          <w:color w:val="A31515"/>
          <w:sz w:val="20"/>
          <w:szCs w:val="20"/>
        </w:rPr>
        <w:t>"87aaad89-6f1b-45e1-9397-2985e1560a02"</w:t>
      </w:r>
      <w:r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A93992" w:rsidRDefault="00A93992" w:rsidP="00AA53AD">
      <w:pPr>
        <w:autoSpaceDE w:val="0"/>
        <w:autoSpaceDN w:val="0"/>
        <w:adjustRightInd w:val="0"/>
        <w:spacing w:after="0" w:line="240" w:lineRule="auto"/>
      </w:pPr>
    </w:p>
    <w:p w:rsidR="00CD21CD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A93992">
        <w:t>,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proofErr w:type="gramStart"/>
      <w:r>
        <w:t>SetVendorId</w:t>
      </w:r>
      <w:proofErr w:type="spellEnd"/>
      <w:r>
        <w:t>(</w:t>
      </w:r>
      <w:proofErr w:type="gramEnd"/>
      <w:r>
        <w:t>).</w:t>
      </w:r>
      <w:r w:rsidR="00520D02">
        <w:t xml:space="preserve"> The vendor id is the Registered Developer Symbol </w:t>
      </w:r>
      <w:r w:rsidR="00CD21CD">
        <w:t xml:space="preserve">(RDS) </w:t>
      </w:r>
      <w:r w:rsidR="00520D02">
        <w:t>that can be created on this site</w:t>
      </w:r>
      <w:r w:rsidR="00CD21CD">
        <w:t xml:space="preserve">: </w:t>
      </w:r>
      <w:r w:rsidR="00520D02">
        <w:t xml:space="preserve"> </w:t>
      </w:r>
    </w:p>
    <w:p w:rsidR="00CD21CD" w:rsidRDefault="00972259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CD21CD" w:rsidRPr="00386D70">
          <w:rPr>
            <w:rStyle w:val="Hyperlink"/>
            <w:rFonts w:cstheme="minorBidi"/>
          </w:rPr>
          <w:t>http://www.autodesk.com/symbreg</w:t>
        </w:r>
      </w:hyperlink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520D02" w:rsidRPr="00520D02" w:rsidRDefault="00AB0491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="00520D02" w:rsidRPr="00520D02">
        <w:rPr>
          <w:rFonts w:ascii="Courier New" w:hAnsi="Courier New" w:cs="Courier New"/>
          <w:noProof/>
          <w:color w:val="008000"/>
          <w:sz w:val="20"/>
          <w:szCs w:val="20"/>
        </w:rPr>
        <w:t>// Create a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sz w:val="20"/>
          <w:szCs w:val="20"/>
        </w:rPr>
        <w:t>builder =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="00AB0491">
        <w:rPr>
          <w:rFonts w:ascii="Courier New" w:hAnsi="Courier New" w:cs="Courier New"/>
          <w:noProof/>
          <w:sz w:val="20"/>
          <w:szCs w:val="20"/>
        </w:rPr>
        <w:t>(_guid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read and write access levels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builder.SetReadAccessLevel(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="00AB0491">
        <w:rPr>
          <w:rFonts w:ascii="Courier New" w:hAnsi="Courier New" w:cs="Courier New"/>
          <w:noProof/>
          <w:sz w:val="20"/>
          <w:szCs w:val="20"/>
        </w:rPr>
        <w:t>.Public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builder.SetWriteAccessLevel(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Pr="00AB0491">
        <w:rPr>
          <w:rFonts w:ascii="Courier New" w:hAnsi="Courier New" w:cs="Courier New"/>
          <w:noProof/>
          <w:sz w:val="20"/>
          <w:szCs w:val="20"/>
        </w:rPr>
        <w:t>.Public);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Note: if this was set as vendor or application access, 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we would have been additionally required to use SetVendorId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name to this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builder.SetSchemaName(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"WallSocketLocation"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builder.SetDocumentation(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"Data store for socket info in a wall"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851453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D61C68" w:rsidRDefault="00D61C68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 xml:space="preserve">Once these are added we can call </w:t>
      </w:r>
      <w:proofErr w:type="gramStart"/>
      <w:r>
        <w:t>Finish(</w:t>
      </w:r>
      <w:proofErr w:type="gramEnd"/>
      <w:r>
        <w:t>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field1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fieldBuilder1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>"SocketLocation",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Pr="00D54238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unit type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fieldBuilder1.SetUnitType(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>UnitType</w:t>
      </w:r>
      <w:r w:rsidR="00D54238">
        <w:rPr>
          <w:rFonts w:ascii="Courier New" w:hAnsi="Courier New" w:cs="Courier New"/>
          <w:noProof/>
          <w:sz w:val="20"/>
          <w:szCs w:val="20"/>
        </w:rPr>
        <w:t>.UT_Length</w:t>
      </w:r>
      <w:r w:rsidRPr="00D54238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Add documentation (optional)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field2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fieldBuilder2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 xml:space="preserve">"SocketNumber",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="00D54238" w:rsidRPr="00D5423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//fieldBuilder2.SetUnitType(UnitType.UT_Custom);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Register the schema object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Schema </w:t>
      </w:r>
      <w:r w:rsidRPr="00D54238">
        <w:rPr>
          <w:rFonts w:ascii="Courier New" w:hAnsi="Courier New" w:cs="Courier New"/>
          <w:noProof/>
          <w:sz w:val="20"/>
          <w:szCs w:val="20"/>
        </w:rPr>
        <w:t>schema = builder.Finish();</w:t>
      </w:r>
    </w:p>
    <w:p w:rsidR="00AB0491" w:rsidRPr="00851453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CC6701" w:rsidP="00AA53AD">
      <w:pPr>
        <w:autoSpaceDE w:val="0"/>
        <w:autoSpaceDN w:val="0"/>
        <w:adjustRightInd w:val="0"/>
        <w:spacing w:after="0" w:line="240" w:lineRule="auto"/>
      </w:pPr>
      <w:r>
        <w:t>Now we can create two Entities</w:t>
      </w:r>
      <w:r w:rsidR="00FE652B">
        <w:t xml:space="preserve">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gramStart"/>
      <w:r w:rsidRPr="00FE652B">
        <w:rPr>
          <w:rFonts w:ascii="Courier New" w:hAnsi="Courier New" w:cs="Courier New"/>
          <w:color w:val="008000"/>
          <w:sz w:val="20"/>
          <w:szCs w:val="19"/>
        </w:rPr>
        <w:t>Create</w:t>
      </w:r>
      <w:proofErr w:type="gramEnd"/>
      <w:r w:rsidRPr="00FE652B">
        <w:rPr>
          <w:rFonts w:ascii="Courier New" w:hAnsi="Courier New" w:cs="Courier New"/>
          <w:color w:val="008000"/>
          <w:sz w:val="20"/>
          <w:szCs w:val="19"/>
        </w:rPr>
        <w:t xml:space="preserve"> an entity (object) for this schema (class)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(2, 0, 0</w:t>
      </w:r>
      <w:r w:rsidRPr="00FE652B">
        <w:rPr>
          <w:rFonts w:ascii="Courier New" w:hAnsi="Courier New" w:cs="Courier New"/>
          <w:sz w:val="20"/>
          <w:szCs w:val="19"/>
        </w:rPr>
        <w:t>),</w:t>
      </w:r>
      <w:r w:rsidR="004510CE">
        <w:rPr>
          <w:rFonts w:ascii="Courier New" w:hAnsi="Courier New" w:cs="Courier New"/>
          <w:sz w:val="20"/>
          <w:szCs w:val="19"/>
        </w:rPr>
        <w:t xml:space="preserve"> </w:t>
      </w:r>
    </w:p>
    <w:p w:rsidR="00FE652B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FE652B" w:rsidRPr="00FE652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="00FE652B">
        <w:rPr>
          <w:rFonts w:ascii="Courier New" w:hAnsi="Courier New" w:cs="Courier New"/>
          <w:sz w:val="20"/>
          <w:szCs w:val="19"/>
        </w:rPr>
        <w:t>.DUT_METERS</w:t>
      </w:r>
      <w:proofErr w:type="spellEnd"/>
      <w:r w:rsidR="00FE652B"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"200"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Now create another entity (object) for this schema (class)</w:t>
      </w:r>
    </w:p>
    <w:p w:rsidR="003B6A18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(This simply replaces the ent1 above. Just for testing.</w:t>
      </w:r>
    </w:p>
    <w:p w:rsidR="003B6A18" w:rsidRPr="00FE652B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</w:t>
      </w:r>
      <w:proofErr w:type="gramStart"/>
      <w:r>
        <w:rPr>
          <w:rFonts w:ascii="Courier New" w:hAnsi="Courier New" w:cs="Courier New"/>
          <w:color w:val="008000"/>
          <w:sz w:val="20"/>
          <w:szCs w:val="19"/>
        </w:rPr>
        <w:t>/  You</w:t>
      </w:r>
      <w:proofErr w:type="gramEnd"/>
      <w:r>
        <w:rPr>
          <w:rFonts w:ascii="Courier New" w:hAnsi="Courier New" w:cs="Courier New"/>
          <w:color w:val="008000"/>
          <w:sz w:val="20"/>
          <w:szCs w:val="19"/>
        </w:rPr>
        <w:t xml:space="preserve"> may comment out for now.)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4510CE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ent2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socketNumber1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ent2.Set&lt;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gramEnd"/>
      <w:r w:rsidRPr="00FE652B">
        <w:rPr>
          <w:rFonts w:ascii="Courier New" w:hAnsi="Courier New" w:cs="Courier New"/>
          <w:sz w:val="20"/>
          <w:szCs w:val="19"/>
        </w:rPr>
        <w:t xml:space="preserve">socketNumber1,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"400"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ent2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851453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3B6A18" w:rsidRDefault="003B6A18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List all schemas in the document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 =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>.Empty;</w:t>
      </w:r>
    </w:p>
    <w:p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IList</w:t>
      </w:r>
      <w:r w:rsidRPr="00CC6701">
        <w:rPr>
          <w:rFonts w:ascii="Courier New" w:hAnsi="Courier New" w:cs="Courier New"/>
          <w:sz w:val="20"/>
          <w:szCs w:val="19"/>
          <w:lang w:val="de-DE"/>
        </w:rPr>
        <w:t>&lt;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&gt; schemas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.ListSchemas();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foreach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in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schemas )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{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  s += </w:t>
      </w:r>
      <w:r w:rsidRPr="00CC6701">
        <w:rPr>
          <w:rFonts w:ascii="Courier New" w:hAnsi="Courier New" w:cs="Courier New"/>
          <w:color w:val="A31515"/>
          <w:sz w:val="20"/>
          <w:szCs w:val="19"/>
          <w:lang w:val="de-DE"/>
        </w:rPr>
        <w:t>"\r\nSchema Name: "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+ sch.SchemaName;</w:t>
      </w: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7B5B7B">
        <w:rPr>
          <w:rFonts w:ascii="Courier New" w:hAnsi="Courier New" w:cs="Courier New"/>
          <w:sz w:val="20"/>
          <w:szCs w:val="19"/>
        </w:rPr>
        <w:t>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8000"/>
          <w:sz w:val="20"/>
          <w:szCs w:val="19"/>
        </w:rPr>
        <w:t>// List all Fields for our schema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proofErr w:type="spell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ourSchema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.Lookup( _guid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&gt; fields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ourSchema.ListFields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fields )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nField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 xml:space="preserve"> Name: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fld.FieldName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Extract the value for the field we created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&gt;(</w:t>
      </w:r>
      <w:proofErr w:type="gramEnd"/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),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Pr="007B5B7B">
        <w:rPr>
          <w:rFonts w:ascii="Courier New" w:hAnsi="Courier New" w:cs="Courier New"/>
          <w:sz w:val="20"/>
          <w:szCs w:val="19"/>
        </w:rPr>
        <w:t>.DUT_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METERS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Point</w:t>
      </w:r>
      <w:r w:rsidR="00170D25">
        <w:rPr>
          <w:rFonts w:ascii="Courier New" w:hAnsi="Courier New" w:cs="Courier New"/>
          <w:sz w:val="20"/>
          <w:szCs w:val="19"/>
        </w:rPr>
        <w:t>To</w:t>
      </w:r>
      <w:r w:rsidRPr="007B5B7B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70D25" w:rsidRPr="00D05280" w:rsidRDefault="00170D25" w:rsidP="00170D25">
      <w:pPr>
        <w:autoSpaceDE w:val="0"/>
        <w:autoSpaceDN w:val="0"/>
        <w:adjustRightInd w:val="0"/>
        <w:spacing w:after="0" w:line="240" w:lineRule="auto"/>
      </w:pPr>
      <w:r w:rsidRPr="00D05280">
        <w:t xml:space="preserve">Where </w:t>
      </w:r>
      <w:proofErr w:type="spellStart"/>
      <w:proofErr w:type="gramStart"/>
      <w:r w:rsidRPr="00D05280">
        <w:t>PointToString</w:t>
      </w:r>
      <w:proofErr w:type="spellEnd"/>
      <w:r w:rsidRPr="00D05280">
        <w:t>(</w:t>
      </w:r>
      <w:proofErr w:type="gramEnd"/>
      <w:r w:rsidRPr="00D05280">
        <w:t xml:space="preserve">) is a simple helper function to convert a point as a string for display. You may reuse the one you have written in Lab2, e.g.:  </w:t>
      </w:r>
    </w:p>
    <w:p w:rsidR="00F5184A" w:rsidRDefault="00F5184A" w:rsidP="00AD64D1"/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Helper Function: returns XYZ in a string form.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"({0},{1},{2})"</w:t>
      </w:r>
      <w:r>
        <w:rPr>
          <w:rFonts w:ascii="Consolas" w:hAnsi="Consolas" w:cs="Consolas"/>
          <w:sz w:val="19"/>
          <w:szCs w:val="19"/>
        </w:rPr>
        <w:t>,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));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170D25" w:rsidRDefault="00170D25" w:rsidP="00170D25">
      <w:pPr>
        <w:shd w:val="pct10" w:color="auto" w:fill="auto"/>
      </w:pPr>
      <w:r>
        <w:t>&lt;/C#&gt;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</w:t>
      </w:r>
      <w:r w:rsidR="00963C17">
        <w:t xml:space="preserve">we learned how to define and attach a custom data to a Revit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Revit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Lu">
    <w15:presenceInfo w15:providerId="AD" w15:userId="S-1-5-21-1935655697-515967899-682003330-108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194A"/>
    <w:rsid w:val="000435D3"/>
    <w:rsid w:val="00052D90"/>
    <w:rsid w:val="00055863"/>
    <w:rsid w:val="00055C18"/>
    <w:rsid w:val="0005710E"/>
    <w:rsid w:val="0005721A"/>
    <w:rsid w:val="00060C14"/>
    <w:rsid w:val="00070B7C"/>
    <w:rsid w:val="000753CC"/>
    <w:rsid w:val="000773BB"/>
    <w:rsid w:val="00081A22"/>
    <w:rsid w:val="000836E1"/>
    <w:rsid w:val="00094ECE"/>
    <w:rsid w:val="0009539E"/>
    <w:rsid w:val="000B1FA3"/>
    <w:rsid w:val="000B47A1"/>
    <w:rsid w:val="000C77F1"/>
    <w:rsid w:val="000D2F92"/>
    <w:rsid w:val="000D5993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0D25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1F6162"/>
    <w:rsid w:val="00200005"/>
    <w:rsid w:val="00217EBF"/>
    <w:rsid w:val="0022217D"/>
    <w:rsid w:val="00223A76"/>
    <w:rsid w:val="002242CD"/>
    <w:rsid w:val="00225884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30B94"/>
    <w:rsid w:val="003331C2"/>
    <w:rsid w:val="003331E8"/>
    <w:rsid w:val="0033544C"/>
    <w:rsid w:val="00344C25"/>
    <w:rsid w:val="00346164"/>
    <w:rsid w:val="003466B7"/>
    <w:rsid w:val="00356002"/>
    <w:rsid w:val="0035710C"/>
    <w:rsid w:val="00360D5F"/>
    <w:rsid w:val="0036212D"/>
    <w:rsid w:val="00371191"/>
    <w:rsid w:val="00376546"/>
    <w:rsid w:val="00376BEA"/>
    <w:rsid w:val="00377242"/>
    <w:rsid w:val="003871A4"/>
    <w:rsid w:val="00394C3D"/>
    <w:rsid w:val="003972A7"/>
    <w:rsid w:val="003A0C6D"/>
    <w:rsid w:val="003A60D9"/>
    <w:rsid w:val="003B4FE1"/>
    <w:rsid w:val="003B6A18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10CE"/>
    <w:rsid w:val="00454FF5"/>
    <w:rsid w:val="004557EB"/>
    <w:rsid w:val="00460548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4F1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C5F1D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84F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2ECB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8F4730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3C17"/>
    <w:rsid w:val="00965793"/>
    <w:rsid w:val="00972259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379ED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3992"/>
    <w:rsid w:val="00A95D55"/>
    <w:rsid w:val="00A95E70"/>
    <w:rsid w:val="00AA033C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0B25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0E6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701"/>
    <w:rsid w:val="00CC6FE3"/>
    <w:rsid w:val="00CD21CD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05280"/>
    <w:rsid w:val="00D05576"/>
    <w:rsid w:val="00D121E1"/>
    <w:rsid w:val="00D12FBE"/>
    <w:rsid w:val="00D13F6C"/>
    <w:rsid w:val="00D21B1C"/>
    <w:rsid w:val="00D23798"/>
    <w:rsid w:val="00D278B8"/>
    <w:rsid w:val="00D278D4"/>
    <w:rsid w:val="00D30DC9"/>
    <w:rsid w:val="00D35198"/>
    <w:rsid w:val="00D42CBB"/>
    <w:rsid w:val="00D434F0"/>
    <w:rsid w:val="00D45ACB"/>
    <w:rsid w:val="00D50415"/>
    <w:rsid w:val="00D54238"/>
    <w:rsid w:val="00D61C68"/>
    <w:rsid w:val="00D65CC9"/>
    <w:rsid w:val="00D735DF"/>
    <w:rsid w:val="00D73EDC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77869"/>
    <w:rsid w:val="00E978A7"/>
    <w:rsid w:val="00EA1104"/>
    <w:rsid w:val="00EA1499"/>
    <w:rsid w:val="00EA1851"/>
    <w:rsid w:val="00EA505D"/>
    <w:rsid w:val="00EA65C5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A283F-361B-49B5-9905-0B527201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  <w:style w:type="character" w:styleId="CommentReference">
    <w:name w:val="annotation reference"/>
    <w:basedOn w:val="DefaultParagraphFont"/>
    <w:rsid w:val="000419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19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194A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41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194A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E0D3A-DBCF-41B2-B19B-42E7DB5F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1286</Words>
  <Characters>7395</Characters>
  <Application>Microsoft Office Word</Application>
  <DocSecurity>0</DocSecurity>
  <Lines>308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32</cp:revision>
  <dcterms:created xsi:type="dcterms:W3CDTF">2010-07-20T23:21:00Z</dcterms:created>
  <dcterms:modified xsi:type="dcterms:W3CDTF">2015-03-09T07:18:00Z</dcterms:modified>
</cp:coreProperties>
</file>